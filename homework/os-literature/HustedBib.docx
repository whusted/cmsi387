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A80E" w14:textId="77777777" w:rsidR="00584AE4" w:rsidRDefault="00405BE4">
      <w:r>
        <w:t>Willy Husted</w:t>
      </w:r>
    </w:p>
    <w:p w14:paraId="1076F41C" w14:textId="77777777" w:rsidR="00405BE4" w:rsidRDefault="00405BE4"/>
    <w:p w14:paraId="3E7F938A" w14:textId="77777777" w:rsidR="00405BE4" w:rsidRDefault="00405BE4" w:rsidP="00405BE4">
      <w:pPr>
        <w:jc w:val="center"/>
      </w:pPr>
      <w:r>
        <w:t>Annotated Bibliography</w:t>
      </w:r>
    </w:p>
    <w:p w14:paraId="3F4BE5E8" w14:textId="77777777" w:rsidR="00405BE4" w:rsidRDefault="00405BE4" w:rsidP="00405BE4">
      <w:pPr>
        <w:jc w:val="center"/>
      </w:pPr>
    </w:p>
    <w:p w14:paraId="5DBFC7C7" w14:textId="4EACAC5B" w:rsidR="00136492" w:rsidRDefault="00136492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36492">
        <w:rPr>
          <w:rFonts w:ascii="Times New Roman" w:eastAsia="Times New Roman" w:hAnsi="Times New Roman" w:cs="Times New Roman"/>
          <w:color w:val="000000"/>
          <w:shd w:val="clear" w:color="auto" w:fill="FFFFFF"/>
        </w:rPr>
        <w:t>Burns, James E. "Mutual Exclusion with Linear Waiting Using Binary Shared Variables."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11DA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bookmarkStart w:id="0" w:name="_GoBack"/>
      <w:bookmarkEnd w:id="0"/>
      <w:r w:rsidRPr="0013649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ACM SIGACT News</w:t>
      </w:r>
      <w:r w:rsidRPr="00136492">
        <w:rPr>
          <w:rFonts w:ascii="Times New Roman" w:eastAsia="Times New Roman" w:hAnsi="Times New Roman" w:cs="Times New Roman"/>
          <w:color w:val="000000"/>
          <w:shd w:val="clear" w:color="auto" w:fill="FFFFFF"/>
        </w:rPr>
        <w:t> 10.2 (1978): 42. </w:t>
      </w:r>
      <w:r w:rsidRPr="00136492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ACM</w:t>
      </w:r>
      <w:r w:rsidRPr="00136492">
        <w:rPr>
          <w:rFonts w:ascii="Times New Roman" w:eastAsia="Times New Roman" w:hAnsi="Times New Roman" w:cs="Times New Roman"/>
          <w:color w:val="000000"/>
          <w:shd w:val="clear" w:color="auto" w:fill="FFFFFF"/>
        </w:rPr>
        <w:t>. Web. 31 Mar. 2014.</w:t>
      </w:r>
    </w:p>
    <w:p w14:paraId="215FF69C" w14:textId="77777777" w:rsidR="00136492" w:rsidRDefault="00136492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12CB55" w14:textId="475F4E66" w:rsidR="00405BE4" w:rsidRDefault="00136492" w:rsidP="00C651AF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Continuing the work of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</w:t>
      </w:r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jkstra</w:t>
      </w:r>
      <w:proofErr w:type="spellEnd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Knuth, this article by James E. Burns examines the upper and lower bounds of shared variables among asynchronous, parallel processes with regard to the problem of mutual exclusion. </w:t>
      </w:r>
      <w:proofErr w:type="spellStart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Burns’s</w:t>
      </w:r>
      <w:proofErr w:type="spellEnd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addition to this classic problem is a closer look at the realistic case of the operations mentioned by </w:t>
      </w:r>
      <w:proofErr w:type="spellStart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Dijkstra</w:t>
      </w:r>
      <w:proofErr w:type="spellEnd"/>
      <w:r w:rsidR="0075484E">
        <w:rPr>
          <w:rFonts w:ascii="Times New Roman" w:eastAsia="Times New Roman" w:hAnsi="Times New Roman" w:cs="Times New Roman"/>
          <w:color w:val="000000"/>
          <w:shd w:val="clear" w:color="auto" w:fill="FFFFFF"/>
        </w:rPr>
        <w:t>, Knuth, and others in which the operations are restricted to single binary variables.</w:t>
      </w:r>
    </w:p>
    <w:p w14:paraId="2E4F6D6E" w14:textId="0129CCB1" w:rsidR="0038362B" w:rsidRDefault="0038362B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="00403C50">
        <w:rPr>
          <w:rFonts w:ascii="Times New Roman" w:eastAsia="Times New Roman" w:hAnsi="Times New Roman" w:cs="Times New Roman"/>
          <w:color w:val="000000"/>
          <w:shd w:val="clear" w:color="auto" w:fill="FFFFFF"/>
        </w:rPr>
        <w:t>I believe this is a reputable article. It comes from a large, well-known university—Georgia Tech—and has 11 citations. However, it was published in the ACM newsletter, and was therefore not peer reviewed and may be less “official” than a</w:t>
      </w:r>
      <w:r w:rsidR="00207CE0">
        <w:rPr>
          <w:rFonts w:ascii="Times New Roman" w:eastAsia="Times New Roman" w:hAnsi="Times New Roman" w:cs="Times New Roman"/>
          <w:color w:val="000000"/>
          <w:shd w:val="clear" w:color="auto" w:fill="FFFFFF"/>
        </w:rPr>
        <w:t>n identical</w:t>
      </w:r>
      <w:r w:rsidR="00403C5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article that is published in the ACM journal.</w:t>
      </w:r>
    </w:p>
    <w:p w14:paraId="5CD82AD2" w14:textId="77777777" w:rsidR="00C651AF" w:rsidRDefault="00C651AF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362065F" w14:textId="5E17B5F7" w:rsidR="001B0531" w:rsidRPr="00811DA0" w:rsidRDefault="00C651AF" w:rsidP="00811DA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Szymanski, Boleslaw K. "A Simple Solution to </w:t>
      </w:r>
      <w:proofErr w:type="spellStart"/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Lamport's</w:t>
      </w:r>
      <w:proofErr w:type="spellEnd"/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Concurrent Programming </w:t>
      </w:r>
      <w:r w:rsidR="00811DA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Problem with Linear Wait." </w:t>
      </w:r>
      <w:r w:rsidRPr="00C651A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ICS '88 Proceedings of the 2nd International </w:t>
      </w:r>
      <w:r w:rsidR="00811DA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ab/>
      </w:r>
      <w:r w:rsidRPr="00C651A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Conference on Supercomputing</w:t>
      </w: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 (1988): 621-26. </w:t>
      </w:r>
      <w:r w:rsidRPr="00C651AF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ACM</w:t>
      </w:r>
      <w:r w:rsidRPr="00C651AF">
        <w:rPr>
          <w:rFonts w:ascii="Times New Roman" w:eastAsia="Times New Roman" w:hAnsi="Times New Roman" w:cs="Times New Roman"/>
          <w:color w:val="000000"/>
          <w:shd w:val="clear" w:color="auto" w:fill="FFFFFF"/>
        </w:rPr>
        <w:t>. Web. 31 Mar. 2014.</w:t>
      </w:r>
    </w:p>
    <w:p w14:paraId="6BEF96C0" w14:textId="77777777" w:rsidR="00C651AF" w:rsidRDefault="00C651AF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86A55" w14:textId="18F9C95B" w:rsidR="00C651AF" w:rsidRDefault="00C651AF" w:rsidP="00B866FB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suggested by the title, Dr. Szymanski offers a solution to Leslie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Lamport’s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concurrent programming problem—a problem originally brought up and “solved” by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Dijkstra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Both of these computer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scientists’s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seminal articles are cited by Dr. Szymanski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In this article, the author offers a simple solution using “just five distinct values of shared memory per process.” The advantage of this (also stated in the title) is linear wait time and fairness. While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Dikstra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famously stated that perfect fairness is impossible, Dr. Szymanski </w:t>
      </w:r>
      <w:r w:rsidR="00B866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emphasizes that his solution provides </w:t>
      </w:r>
      <w:r w:rsidR="00B866FB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strong </w:t>
      </w:r>
      <w:r w:rsidR="00B866FB">
        <w:rPr>
          <w:rFonts w:ascii="Times New Roman" w:eastAsia="Times New Roman" w:hAnsi="Times New Roman" w:cs="Times New Roman"/>
          <w:color w:val="000000"/>
          <w:shd w:val="clear" w:color="auto" w:fill="FFFFFF"/>
        </w:rPr>
        <w:t>fairness.</w:t>
      </w:r>
    </w:p>
    <w:p w14:paraId="743B10A0" w14:textId="24AD161F" w:rsidR="00B866FB" w:rsidRPr="00B866FB" w:rsidRDefault="00B866FB" w:rsidP="0013649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 xml:space="preserve">Dr. Szymanski has been active in the field of computer science for decades, and this article is one of his most prominent; therefore, I believe it to be a reputable source. It has many downloads, has been cited 12 times, and continues to be downloaded 26 years after its publication.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It was published by the International Conference on Supercomputing (ICS), a reputable aggregation of computer science-related articles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Published after just its second year, the ICS has occurred every year since and continues to be an influential presence in the world of computer science.</w:t>
      </w:r>
    </w:p>
    <w:sectPr w:rsidR="00B866FB" w:rsidRPr="00B866FB" w:rsidSect="005F3A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E4"/>
    <w:rsid w:val="00136492"/>
    <w:rsid w:val="001B0531"/>
    <w:rsid w:val="00207CE0"/>
    <w:rsid w:val="0038362B"/>
    <w:rsid w:val="00403C50"/>
    <w:rsid w:val="00405BE4"/>
    <w:rsid w:val="00584AE4"/>
    <w:rsid w:val="005F3A3D"/>
    <w:rsid w:val="0075484E"/>
    <w:rsid w:val="00811DA0"/>
    <w:rsid w:val="00B866FB"/>
    <w:rsid w:val="00C6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B9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6492"/>
  </w:style>
  <w:style w:type="character" w:styleId="Hyperlink">
    <w:name w:val="Hyperlink"/>
    <w:basedOn w:val="DefaultParagraphFont"/>
    <w:uiPriority w:val="99"/>
    <w:unhideWhenUsed/>
    <w:rsid w:val="001B05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6492"/>
  </w:style>
  <w:style w:type="character" w:styleId="Hyperlink">
    <w:name w:val="Hyperlink"/>
    <w:basedOn w:val="DefaultParagraphFont"/>
    <w:uiPriority w:val="99"/>
    <w:unhideWhenUsed/>
    <w:rsid w:val="001B0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1944</Characters>
  <Application>Microsoft Macintosh Word</Application>
  <DocSecurity>0</DocSecurity>
  <Lines>16</Lines>
  <Paragraphs>4</Paragraphs>
  <ScaleCrop>false</ScaleCrop>
  <Company>Loyola Marymount University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Guest</dc:creator>
  <cp:keywords/>
  <dc:description/>
  <cp:lastModifiedBy>Willy Husted</cp:lastModifiedBy>
  <cp:revision>2</cp:revision>
  <dcterms:created xsi:type="dcterms:W3CDTF">2014-04-01T03:58:00Z</dcterms:created>
  <dcterms:modified xsi:type="dcterms:W3CDTF">2014-04-01T03:58:00Z</dcterms:modified>
</cp:coreProperties>
</file>